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6C9" w:rsidRDefault="00B35265">
      <w:ins w:id="0" w:author="Chung, Dongjun" w:date="2019-09-23T10:39:00Z">
        <w:r>
          <w:rPr>
            <w:b/>
            <w:bCs/>
          </w:rPr>
          <w:t xml:space="preserve">Improving </w:t>
        </w:r>
      </w:ins>
      <w:ins w:id="1" w:author="Chung, Dongjun" w:date="2019-09-23T10:40:00Z">
        <w:r>
          <w:rPr>
            <w:b/>
            <w:bCs/>
          </w:rPr>
          <w:t xml:space="preserve">identification of </w:t>
        </w:r>
      </w:ins>
      <w:ins w:id="2" w:author="Chung, Dongjun" w:date="2019-09-23T10:39:00Z">
        <w:r>
          <w:rPr>
            <w:b/>
            <w:bCs/>
          </w:rPr>
          <w:t>hub gene</w:t>
        </w:r>
      </w:ins>
      <w:ins w:id="3" w:author="Chung, Dongjun" w:date="2019-09-23T10:40:00Z">
        <w:r>
          <w:rPr>
            <w:b/>
            <w:bCs/>
          </w:rPr>
          <w:t>s</w:t>
        </w:r>
      </w:ins>
      <w:ins w:id="4" w:author="Chung, Dongjun" w:date="2019-09-23T10:39:00Z">
        <w:r>
          <w:rPr>
            <w:b/>
            <w:bCs/>
          </w:rPr>
          <w:t xml:space="preserve"> and </w:t>
        </w:r>
      </w:ins>
      <w:ins w:id="5" w:author="Chung, Dongjun" w:date="2019-09-23T10:41:00Z">
        <w:r w:rsidR="00500417">
          <w:rPr>
            <w:b/>
            <w:bCs/>
          </w:rPr>
          <w:t xml:space="preserve">gene </w:t>
        </w:r>
      </w:ins>
      <w:ins w:id="6" w:author="Chung, Dongjun" w:date="2019-09-23T10:39:00Z">
        <w:r>
          <w:rPr>
            <w:b/>
            <w:bCs/>
          </w:rPr>
          <w:t>sub</w:t>
        </w:r>
      </w:ins>
      <w:ins w:id="7" w:author="Chung, Dongjun" w:date="2019-09-23T10:40:00Z">
        <w:r>
          <w:rPr>
            <w:b/>
            <w:bCs/>
          </w:rPr>
          <w:t>-</w:t>
        </w:r>
      </w:ins>
      <w:ins w:id="8" w:author="Chung, Dongjun" w:date="2019-09-23T10:39:00Z">
        <w:r>
          <w:rPr>
            <w:b/>
            <w:bCs/>
          </w:rPr>
          <w:t>network</w:t>
        </w:r>
      </w:ins>
      <w:ins w:id="9" w:author="Chung, Dongjun" w:date="2019-09-23T10:40:00Z">
        <w:r>
          <w:rPr>
            <w:b/>
            <w:bCs/>
          </w:rPr>
          <w:t>s</w:t>
        </w:r>
      </w:ins>
      <w:ins w:id="10" w:author="Chung, Dongjun" w:date="2019-09-23T10:39:00Z">
        <w:r>
          <w:rPr>
            <w:b/>
            <w:bCs/>
          </w:rPr>
          <w:t xml:space="preserve"> </w:t>
        </w:r>
      </w:ins>
      <w:del w:id="11" w:author="Chung, Dongjun" w:date="2019-09-23T10:40:00Z">
        <w:r w:rsidR="00001C51" w:rsidRPr="00001C51" w:rsidDel="00B35265">
          <w:rPr>
            <w:b/>
            <w:bCs/>
          </w:rPr>
          <w:delText xml:space="preserve">Improved </w:delText>
        </w:r>
        <w:r w:rsidR="00AD4501" w:rsidDel="00B35265">
          <w:rPr>
            <w:b/>
            <w:bCs/>
          </w:rPr>
          <w:delText>community detection</w:delText>
        </w:r>
        <w:r w:rsidR="00001C51" w:rsidRPr="00001C51" w:rsidDel="00B35265">
          <w:rPr>
            <w:b/>
            <w:bCs/>
          </w:rPr>
          <w:delText xml:space="preserve"> </w:delText>
        </w:r>
      </w:del>
      <w:r w:rsidR="00001C51" w:rsidRPr="00001C51">
        <w:rPr>
          <w:b/>
          <w:bCs/>
        </w:rPr>
        <w:t>through data integration</w:t>
      </w:r>
      <w:r w:rsidR="00AD4501">
        <w:rPr>
          <w:b/>
          <w:bCs/>
        </w:rPr>
        <w:t xml:space="preserve"> with the stochastic block model</w:t>
      </w:r>
    </w:p>
    <w:p w:rsidR="00001C51" w:rsidRDefault="00001C51"/>
    <w:p w:rsidR="00001C51" w:rsidRPr="00001C51" w:rsidRDefault="00001C51">
      <w:r>
        <w:t xml:space="preserve">The study of gene networks </w:t>
      </w:r>
      <w:del w:id="12" w:author="Chung, Dongjun" w:date="2019-09-23T10:43:00Z">
        <w:r w:rsidDel="00803621">
          <w:delText xml:space="preserve">relating to </w:delText>
        </w:r>
      </w:del>
      <w:ins w:id="13" w:author="Chung, Dongjun" w:date="2019-09-23T10:43:00Z">
        <w:r w:rsidR="00803621">
          <w:t xml:space="preserve">associated with </w:t>
        </w:r>
      </w:ins>
      <w:r>
        <w:t>a given disease area often involve</w:t>
      </w:r>
      <w:r w:rsidR="009C2E41">
        <w:t>s</w:t>
      </w:r>
      <w:r>
        <w:t xml:space="preserve"> analysis of </w:t>
      </w:r>
      <w:r w:rsidR="009C2E41">
        <w:t xml:space="preserve">multiple sources of </w:t>
      </w:r>
      <w:r w:rsidR="00B071A2">
        <w:t>network</w:t>
      </w:r>
      <w:r>
        <w:t xml:space="preserve"> data that feature weak and widespread signal and low signal</w:t>
      </w:r>
      <w:del w:id="14" w:author="Chung, Dongjun" w:date="2019-09-23T10:44:00Z">
        <w:r w:rsidDel="00C72EDF">
          <w:delText xml:space="preserve"> </w:delText>
        </w:r>
      </w:del>
      <w:ins w:id="15" w:author="Chung, Dongjun" w:date="2019-09-23T10:44:00Z">
        <w:r w:rsidR="00C72EDF">
          <w:t>-</w:t>
        </w:r>
      </w:ins>
      <w:r>
        <w:t>to</w:t>
      </w:r>
      <w:del w:id="16" w:author="Chung, Dongjun" w:date="2019-09-23T10:44:00Z">
        <w:r w:rsidDel="00C72EDF">
          <w:delText xml:space="preserve"> </w:delText>
        </w:r>
      </w:del>
      <w:ins w:id="17" w:author="Chung, Dongjun" w:date="2019-09-23T10:44:00Z">
        <w:r w:rsidR="00C72EDF">
          <w:t>-</w:t>
        </w:r>
      </w:ins>
      <w:r>
        <w:t xml:space="preserve">noise ratio. In this setting, interest </w:t>
      </w:r>
      <w:r w:rsidR="009C2E41">
        <w:t>commonly</w:t>
      </w:r>
      <w:r>
        <w:t xml:space="preserve"> lies in detection of </w:t>
      </w:r>
      <w:r w:rsidR="009C2E41">
        <w:t xml:space="preserve">latent </w:t>
      </w:r>
      <w:r>
        <w:t>community structure</w:t>
      </w:r>
      <w:ins w:id="18" w:author="Chung, Dongjun" w:date="2019-09-23T10:41:00Z">
        <w:r w:rsidR="00AB3DED">
          <w:t xml:space="preserve"> (unknown </w:t>
        </w:r>
      </w:ins>
      <w:ins w:id="19" w:author="Chung, Dongjun" w:date="2019-09-23T10:44:00Z">
        <w:r w:rsidR="004C2C43">
          <w:t xml:space="preserve">hub gene and </w:t>
        </w:r>
      </w:ins>
      <w:ins w:id="20" w:author="Chung, Dongjun" w:date="2019-09-23T10:41:00Z">
        <w:r w:rsidR="00AB3DED">
          <w:t>gene sub-network</w:t>
        </w:r>
      </w:ins>
      <w:ins w:id="21" w:author="Chung, Dongjun" w:date="2019-09-23T10:44:00Z">
        <w:r w:rsidR="00BC3534">
          <w:t xml:space="preserve"> structure</w:t>
        </w:r>
      </w:ins>
      <w:ins w:id="22" w:author="Chung, Dongjun" w:date="2019-09-23T10:41:00Z">
        <w:r w:rsidR="00AB3DED">
          <w:t>)</w:t>
        </w:r>
      </w:ins>
      <w:r>
        <w:t xml:space="preserve"> in a </w:t>
      </w:r>
      <w:r w:rsidR="009C2E41">
        <w:t xml:space="preserve">given </w:t>
      </w:r>
      <w:r>
        <w:t xml:space="preserve">gene network. The stochastic block model (SBM) is a </w:t>
      </w:r>
      <w:r w:rsidR="009C2E41">
        <w:t>flexible</w:t>
      </w:r>
      <w:r>
        <w:t xml:space="preserve"> </w:t>
      </w:r>
      <w:del w:id="23" w:author="Chung, Dongjun" w:date="2019-09-23T10:41:00Z">
        <w:r w:rsidR="009C2E41" w:rsidDel="00500417">
          <w:delText>and standard network</w:delText>
        </w:r>
        <w:r w:rsidDel="00500417">
          <w:delText xml:space="preserve"> </w:delText>
        </w:r>
      </w:del>
      <w:ins w:id="24" w:author="Chung, Dongjun" w:date="2019-09-23T10:41:00Z">
        <w:r w:rsidR="00500417">
          <w:t xml:space="preserve">statistical </w:t>
        </w:r>
      </w:ins>
      <w:r w:rsidR="009C2E41">
        <w:t>model with the ability to perform community detection</w:t>
      </w:r>
      <w:ins w:id="25" w:author="Chung, Dongjun" w:date="2019-09-23T10:45:00Z">
        <w:r w:rsidR="004C2C43">
          <w:t xml:space="preserve">. </w:t>
        </w:r>
      </w:ins>
      <w:del w:id="26" w:author="Chung, Dongjun" w:date="2019-09-23T10:45:00Z">
        <w:r w:rsidR="009C2E41" w:rsidDel="004C2C43">
          <w:delText xml:space="preserve">, though </w:delText>
        </w:r>
      </w:del>
      <w:ins w:id="27" w:author="Chung, Dongjun" w:date="2019-09-23T10:45:00Z">
        <w:r w:rsidR="004C2C43">
          <w:t xml:space="preserve">However, </w:t>
        </w:r>
      </w:ins>
      <w:del w:id="28" w:author="Chung, Dongjun" w:date="2019-09-23T10:45:00Z">
        <w:r w:rsidR="009C2E41" w:rsidDel="004C2C43">
          <w:delText xml:space="preserve">it </w:delText>
        </w:r>
      </w:del>
      <w:ins w:id="29" w:author="Chung, Dongjun" w:date="2019-09-23T10:45:00Z">
        <w:r w:rsidR="004C2C43">
          <w:t xml:space="preserve">the standard SBM still </w:t>
        </w:r>
      </w:ins>
      <w:r w:rsidR="009C2E41">
        <w:t xml:space="preserve">suffers from poor performance in the case of weak and widespread signal. </w:t>
      </w:r>
      <w:del w:id="30" w:author="Chung, Dongjun" w:date="2019-09-23T10:45:00Z">
        <w:r w:rsidR="009C2E41" w:rsidDel="004C2C43">
          <w:delText>In many settings</w:delText>
        </w:r>
      </w:del>
      <w:ins w:id="31" w:author="Chung, Dongjun" w:date="2019-09-23T10:45:00Z">
        <w:r w:rsidR="004C2C43">
          <w:t>With improvement of genomic profiling technologies</w:t>
        </w:r>
      </w:ins>
      <w:r w:rsidR="009C2E41">
        <w:t xml:space="preserve">, </w:t>
      </w:r>
      <w:del w:id="32" w:author="Chung, Dongjun" w:date="2019-09-23T10:46:00Z">
        <w:r w:rsidR="009C2E41" w:rsidDel="00B3740F">
          <w:delText xml:space="preserve">data from </w:delText>
        </w:r>
      </w:del>
      <w:r w:rsidR="009C2E41">
        <w:t xml:space="preserve">multiple </w:t>
      </w:r>
      <w:ins w:id="33" w:author="Chung, Dongjun" w:date="2019-09-23T10:46:00Z">
        <w:r w:rsidR="00B3740F">
          <w:t xml:space="preserve">relevant </w:t>
        </w:r>
      </w:ins>
      <w:r w:rsidR="009C2E41">
        <w:t xml:space="preserve">experiments </w:t>
      </w:r>
      <w:del w:id="34" w:author="Chung, Dongjun" w:date="2019-09-23T10:46:00Z">
        <w:r w:rsidR="009C2E41" w:rsidDel="00B3740F">
          <w:delText>on the same set of genes is available for use</w:delText>
        </w:r>
      </w:del>
      <w:ins w:id="35" w:author="Chung, Dongjun" w:date="2019-09-23T10:46:00Z">
        <w:r w:rsidR="00B3740F">
          <w:t>became more abundant and this provides unprecedented opportunity for integrati</w:t>
        </w:r>
      </w:ins>
      <w:ins w:id="36" w:author="Chung, Dongjun" w:date="2019-09-23T10:47:00Z">
        <w:r w:rsidR="00B3740F">
          <w:t>ve</w:t>
        </w:r>
      </w:ins>
      <w:ins w:id="37" w:author="Chung, Dongjun" w:date="2019-09-23T10:46:00Z">
        <w:r w:rsidR="00B3740F">
          <w:t xml:space="preserve"> analysis</w:t>
        </w:r>
      </w:ins>
      <w:ins w:id="38" w:author="Chung, Dongjun" w:date="2019-09-23T10:47:00Z">
        <w:r w:rsidR="00B3740F">
          <w:t xml:space="preserve"> of these datasets</w:t>
        </w:r>
      </w:ins>
      <w:r w:rsidR="009C2E41">
        <w:t>. Examples of such complimentary data sources are gene expression</w:t>
      </w:r>
      <w:r w:rsidR="0060113D">
        <w:t xml:space="preserve">, DNA methylation, and more recently, literature mining </w:t>
      </w:r>
      <w:del w:id="39" w:author="Chung, Dongjun" w:date="2019-09-23T10:42:00Z">
        <w:r w:rsidR="0060113D" w:rsidDel="00500417">
          <w:delText>experiments</w:delText>
        </w:r>
      </w:del>
      <w:ins w:id="40" w:author="Chung, Dongjun" w:date="2019-09-23T10:42:00Z">
        <w:r w:rsidR="00500417">
          <w:t>data</w:t>
        </w:r>
      </w:ins>
      <w:r w:rsidR="0060113D">
        <w:t xml:space="preserve">, each of which are concerned with measuring associations among a </w:t>
      </w:r>
      <w:r w:rsidR="003C45D1">
        <w:t xml:space="preserve">similar </w:t>
      </w:r>
      <w:r w:rsidR="0060113D">
        <w:t>set of genes</w:t>
      </w:r>
      <w:r w:rsidR="003C45D1">
        <w:t xml:space="preserve"> and often feature</w:t>
      </w:r>
      <w:r w:rsidR="0060113D">
        <w:t xml:space="preserve"> </w:t>
      </w:r>
      <w:r w:rsidR="003C45D1">
        <w:t>low signal to noise ratio</w:t>
      </w:r>
      <w:r w:rsidR="0060113D">
        <w:t xml:space="preserve">. To address the issue of weak and widespread signal in network data, we propose a data integration framework for the SBM, whereby </w:t>
      </w:r>
      <w:r w:rsidR="003C45D1">
        <w:t>multiple</w:t>
      </w:r>
      <w:r w:rsidR="0060113D">
        <w:t xml:space="preserve"> available data </w:t>
      </w:r>
      <w:r w:rsidR="003C45D1">
        <w:t xml:space="preserve">sources </w:t>
      </w:r>
      <w:r w:rsidR="0060113D">
        <w:t>are combined into a unified network model</w:t>
      </w:r>
      <w:del w:id="41" w:author="Chung, Dongjun" w:date="2019-09-23T10:47:00Z">
        <w:r w:rsidR="0060113D" w:rsidDel="00B3740F">
          <w:delText xml:space="preserve"> for a given gene set</w:delText>
        </w:r>
      </w:del>
      <w:r w:rsidR="0060113D">
        <w:t xml:space="preserve">. We show through simulation studies that our proposed method offers improved </w:t>
      </w:r>
      <w:del w:id="42" w:author="Chung, Dongjun" w:date="2019-09-23T10:48:00Z">
        <w:r w:rsidR="0060113D" w:rsidDel="00B3740F">
          <w:delText xml:space="preserve">community </w:delText>
        </w:r>
      </w:del>
      <w:r w:rsidR="0060113D">
        <w:t xml:space="preserve">detection </w:t>
      </w:r>
      <w:ins w:id="43" w:author="Chung, Dongjun" w:date="2019-09-23T10:48:00Z">
        <w:r w:rsidR="00B3740F">
          <w:t xml:space="preserve">of hub genes and gene sub-networks </w:t>
        </w:r>
      </w:ins>
      <w:del w:id="44" w:author="Chung, Dongjun" w:date="2019-09-23T10:42:00Z">
        <w:r w:rsidR="0060113D" w:rsidDel="00067B43">
          <w:delText xml:space="preserve">inference </w:delText>
        </w:r>
      </w:del>
      <w:r w:rsidR="0060113D">
        <w:t xml:space="preserve">for a variety of settings when compared to SBMs fit to single data sources or </w:t>
      </w:r>
      <w:r w:rsidR="003C45D1">
        <w:t>under</w:t>
      </w:r>
      <w:r w:rsidR="0060113D">
        <w:t xml:space="preserve"> alternative data integration approaches. </w:t>
      </w:r>
      <w:r w:rsidR="0081509F">
        <w:t xml:space="preserve">In future work, we plan to extend our data integration method to the Bayesian setting to allow for the use of prior </w:t>
      </w:r>
      <w:del w:id="45" w:author="Chung, Dongjun" w:date="2019-09-23T10:49:00Z">
        <w:r w:rsidR="0081509F" w:rsidDel="000D696E">
          <w:delText xml:space="preserve">information </w:delText>
        </w:r>
      </w:del>
      <w:ins w:id="46" w:author="Chung, Dongjun" w:date="2019-09-23T10:49:00Z">
        <w:r w:rsidR="000D696E">
          <w:t xml:space="preserve">biological knowledge </w:t>
        </w:r>
      </w:ins>
      <w:r w:rsidR="0081509F">
        <w:t xml:space="preserve">to guide </w:t>
      </w:r>
      <w:del w:id="47" w:author="Chung, Dongjun" w:date="2019-09-23T10:49:00Z">
        <w:r w:rsidR="0081509F" w:rsidDel="000D696E">
          <w:delText xml:space="preserve">community </w:delText>
        </w:r>
      </w:del>
      <w:r w:rsidR="0081509F">
        <w:t xml:space="preserve">detection </w:t>
      </w:r>
      <w:ins w:id="48" w:author="Chung, Dongjun" w:date="2019-09-23T10:49:00Z">
        <w:r w:rsidR="000D696E">
          <w:t xml:space="preserve">of hub genes and gene sub-networks, </w:t>
        </w:r>
      </w:ins>
      <w:r w:rsidR="0081509F">
        <w:t xml:space="preserve">and further improve SBM performance in the case of weak and widespread signal. </w:t>
      </w:r>
      <w:ins w:id="49" w:author="Chung, Dongjun" w:date="2019-09-23T10:52:00Z">
        <w:r w:rsidR="00105682">
          <w:t xml:space="preserve">In addition, we also plan to apply the proposed framework to the genomic studies of twins </w:t>
        </w:r>
      </w:ins>
      <w:ins w:id="50" w:author="Chung, Dongjun" w:date="2019-09-23T10:53:00Z">
        <w:r w:rsidR="00105682">
          <w:t>with systemic sclerosis</w:t>
        </w:r>
      </w:ins>
      <w:ins w:id="51" w:author="Chung, Dongjun" w:date="2019-09-23T10:56:00Z">
        <w:r w:rsidR="00D5712A">
          <w:t xml:space="preserve"> (</w:t>
        </w:r>
        <w:proofErr w:type="spellStart"/>
        <w:r w:rsidR="00D5712A">
          <w:t>SSc</w:t>
        </w:r>
        <w:proofErr w:type="spellEnd"/>
        <w:r w:rsidR="00D5712A">
          <w:t xml:space="preserve">) </w:t>
        </w:r>
      </w:ins>
      <w:ins w:id="52" w:author="Chung, Dongjun" w:date="2019-09-23T10:57:00Z">
        <w:r w:rsidR="00603B75">
          <w:t>to help investigation of</w:t>
        </w:r>
      </w:ins>
      <w:ins w:id="53" w:author="Chung, Dongjun" w:date="2019-09-23T10:56:00Z">
        <w:r w:rsidR="00D5712A">
          <w:t xml:space="preserve"> </w:t>
        </w:r>
        <w:bookmarkStart w:id="54" w:name="_GoBack"/>
        <w:r w:rsidR="00D5712A">
          <w:t xml:space="preserve">the </w:t>
        </w:r>
        <w:bookmarkEnd w:id="54"/>
        <w:r w:rsidR="00D5712A">
          <w:t xml:space="preserve">genetic causes of </w:t>
        </w:r>
        <w:proofErr w:type="spellStart"/>
        <w:r w:rsidR="00D5712A">
          <w:t>SSc</w:t>
        </w:r>
      </w:ins>
      <w:proofErr w:type="spellEnd"/>
      <w:ins w:id="55" w:author="Chung, Dongjun" w:date="2019-09-23T10:53:00Z">
        <w:r w:rsidR="00105682">
          <w:t>.</w:t>
        </w:r>
      </w:ins>
    </w:p>
    <w:sectPr w:rsidR="00001C51" w:rsidRPr="00001C51" w:rsidSect="004F3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ung, Dongjun">
    <w15:presenceInfo w15:providerId="None" w15:userId="Chung, Dongj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B02"/>
    <w:rsid w:val="00001C51"/>
    <w:rsid w:val="00067B43"/>
    <w:rsid w:val="000D696E"/>
    <w:rsid w:val="00104492"/>
    <w:rsid w:val="00105682"/>
    <w:rsid w:val="00253BE6"/>
    <w:rsid w:val="002E748E"/>
    <w:rsid w:val="00312FBC"/>
    <w:rsid w:val="003C45D1"/>
    <w:rsid w:val="00401B02"/>
    <w:rsid w:val="004B16C9"/>
    <w:rsid w:val="004C2C43"/>
    <w:rsid w:val="004F37B3"/>
    <w:rsid w:val="00500417"/>
    <w:rsid w:val="005B6990"/>
    <w:rsid w:val="0060113D"/>
    <w:rsid w:val="00603B75"/>
    <w:rsid w:val="006B3CEA"/>
    <w:rsid w:val="006D7944"/>
    <w:rsid w:val="006F7BF4"/>
    <w:rsid w:val="00752A97"/>
    <w:rsid w:val="007923FA"/>
    <w:rsid w:val="007A0272"/>
    <w:rsid w:val="00803621"/>
    <w:rsid w:val="0081509F"/>
    <w:rsid w:val="00825764"/>
    <w:rsid w:val="00970441"/>
    <w:rsid w:val="0099547E"/>
    <w:rsid w:val="009C2E41"/>
    <w:rsid w:val="00AB3DED"/>
    <w:rsid w:val="00AD4501"/>
    <w:rsid w:val="00B071A2"/>
    <w:rsid w:val="00B35265"/>
    <w:rsid w:val="00B3740F"/>
    <w:rsid w:val="00BC3534"/>
    <w:rsid w:val="00C20D63"/>
    <w:rsid w:val="00C72EDF"/>
    <w:rsid w:val="00CB696C"/>
    <w:rsid w:val="00D5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5AEF"/>
  <w15:chartTrackingRefBased/>
  <w15:docId w15:val="{204F0148-378C-1E4E-86D1-C48E98E0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4ABF9-2E17-4AC6-BE9E-CE706882A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Allen</dc:creator>
  <cp:keywords/>
  <dc:description/>
  <cp:lastModifiedBy>Chung, Dongjun</cp:lastModifiedBy>
  <cp:revision>20</cp:revision>
  <dcterms:created xsi:type="dcterms:W3CDTF">2019-09-23T12:10:00Z</dcterms:created>
  <dcterms:modified xsi:type="dcterms:W3CDTF">2019-09-23T14:57:00Z</dcterms:modified>
</cp:coreProperties>
</file>